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Júlia Campos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Técnico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Ceilândia DF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Segundo grau completo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Trabalha como assistente de produção, quer conhecer outras áreas de eventos que pagam melhor, está fazendo um curso de roadie.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Mãe solo de uma menina de 3 anos;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Mora sozinha com a filha;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 rede de apoio é a mãe;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Precisa sustentar a sua casa, a si mesma e a sua filha.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Começou a trabalhar com amigos em pequenos eventos em Ceilândia. Foi indicada por amigos para trabalhar em alguns eventos como recepcionista e assistente de produção. Entrou em grupos de whatsapp que oferecem jobs por diárias. Não tem formação específica na área.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Daltonismo e autismo não diagnosticado.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A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uso de internet limitado a áreas com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1">
      <w:pPr>
        <w:tabs>
          <w:tab w:val="right" w:leader="none" w:pos="12000"/>
        </w:tabs>
        <w:rPr/>
      </w:pPr>
      <w:sdt>
        <w:sdtPr>
          <w:tag w:val="goog_rdk_2"/>
        </w:sdtPr>
        <w:sdtContent>
          <w:ins w:author="Rafael Gonçalves" w:id="0" w:date="2024-06-12T05:14:24Z">
            <w:r w:rsidDel="00000000" w:rsidR="00000000" w:rsidRPr="00000000">
              <w:rPr>
                <w:rtl w:val="0"/>
              </w:rPr>
              <w:t xml:space="preserve">Possui celular e um notebook razoável o suficiente para trabalhar usando google drive, mas não super poderoso e com 4GB de memória. Sua conexão de internet é instável, com </w:t>
            </w:r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"https://telesintese.com.br/levantamento-mostra-a-diferenca-de-velocidade-do-acesso-a-internet-no-pais/#:~:text=Os%20dados%20apontam%20que%20no,velocidade%20de%2086%2C64%20Mbps."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rtl w:val="0"/>
              </w:rPr>
              <w:t xml:space="preserve">média de 16mb/s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e vales frequentes de 10mb/s. </w:t>
            </w:r>
          </w:ins>
        </w:sdtContent>
      </w:sdt>
      <w:sdt>
        <w:sdtPr>
          <w:tag w:val="goog_rdk_3"/>
        </w:sdtPr>
        <w:sdtContent>
          <w:del w:author="Rafael Gonçalves" w:id="0" w:date="2024-06-12T05:14:24Z">
            <w:r w:rsidDel="00000000" w:rsidR="00000000" w:rsidRPr="00000000">
              <w:rPr>
                <w:rtl w:val="0"/>
              </w:rPr>
              <w:delText xml:space="preserve">Possui celular, mas não tem acesso à notebook/desktop.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#heading=h.1z8hfnhnsvj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471sSFHQs+EqeG4oX0vlUk0IsA==">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