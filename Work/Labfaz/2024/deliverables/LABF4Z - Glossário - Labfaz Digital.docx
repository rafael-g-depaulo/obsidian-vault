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b w:val="1"/>
          <w:sz w:val="24"/>
          <w:szCs w:val="24"/>
          <w:shd w:fill="88d75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3.0981445312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color w:val="005b09"/>
          <w:sz w:val="26"/>
          <w:szCs w:val="26"/>
        </w:rPr>
      </w:pPr>
      <w:r w:rsidDel="00000000" w:rsidR="00000000" w:rsidRPr="00000000">
        <w:rPr>
          <w:b w:val="1"/>
          <w:color w:val="005b09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Após escrever o texto, clique em qualquer local do sumário abaixo. Na lateral esquerda dele aparecerá uma seta em movimento circular, clique nela para atualizar.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uizbur2md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Pessoas de Interesse (Stakeholder)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xmmttpdr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Designer Visual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gpe2kpwz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Conteúdo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nmopktg6n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Cientista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5jmp69xd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Articulador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sfbmzln92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Contratante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z8hfnhnsvj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Profissional Técnico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v8fhfwekz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Político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9ry1baigiw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9jv6oefu9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r1fynaey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0kturtzx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Articulação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xqt9qhvr0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qvpc0vix4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Internos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3j45g6ij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Cadastro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2ovcksar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Busca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4jqhzf9o7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c2fwvzg4s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qmuha97c3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Site institucional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right" w:leader="none" w:pos="12000"/>
        </w:tabs>
        <w:rPr>
          <w:sz w:val="28"/>
          <w:szCs w:val="28"/>
        </w:rPr>
      </w:pPr>
      <w:bookmarkStart w:colFirst="0" w:colLast="0" w:name="_heading=h.ouizbur2md2u" w:id="1"/>
      <w:bookmarkEnd w:id="1"/>
      <w:r w:rsidDel="00000000" w:rsidR="00000000" w:rsidRPr="00000000">
        <w:rPr>
          <w:rtl w:val="0"/>
        </w:rPr>
        <w:t xml:space="preserve">Pessoas de Interesse (Stakeholder)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Pessoa de interesse, ou </w:t>
      </w:r>
      <w:r w:rsidDel="00000000" w:rsidR="00000000" w:rsidRPr="00000000">
        <w:rPr>
          <w:i w:val="1"/>
          <w:rtl w:val="0"/>
        </w:rPr>
        <w:t xml:space="preserve">Stakeholder,</w:t>
      </w:r>
      <w:r w:rsidDel="00000000" w:rsidR="00000000" w:rsidRPr="00000000">
        <w:rPr>
          <w:rtl w:val="0"/>
        </w:rPr>
        <w:t xml:space="preserve"> é uma pessoa (interna ou externa) que é importante para 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, e cuja opinião, desejos e necessidades são levados em conta para as decisões estratégicas, estruturais e arquiteturais do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tabs>
          <w:tab w:val="right" w:leader="none" w:pos="12000"/>
        </w:tabs>
        <w:rPr/>
      </w:pPr>
      <w:bookmarkStart w:colFirst="0" w:colLast="0" w:name="_heading=h.7fxmmttpdrrf" w:id="2"/>
      <w:bookmarkEnd w:id="2"/>
      <w:r w:rsidDel="00000000" w:rsidR="00000000" w:rsidRPr="00000000">
        <w:rPr>
          <w:rtl w:val="0"/>
        </w:rPr>
        <w:t xml:space="preserve">Designer Visual</w:t>
      </w:r>
    </w:p>
    <w:p w:rsidR="00000000" w:rsidDel="00000000" w:rsidP="00000000" w:rsidRDefault="00000000" w:rsidRPr="00000000" w14:paraId="00000021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de comunicação do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 Responsável por construir uma visualização dos dados e insights estatísticos entregues pelo </w:t>
      </w:r>
      <w:hyperlink w:anchor="_heading=h.7nmopktg6n9j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Cientista de Dados</w:t>
        </w:r>
      </w:hyperlink>
      <w:r w:rsidDel="00000000" w:rsidR="00000000" w:rsidRPr="00000000">
        <w:rPr>
          <w:sz w:val="24"/>
          <w:szCs w:val="24"/>
          <w:rtl w:val="0"/>
        </w:rPr>
        <w:t xml:space="preserve">, que será usado para a comunicação e </w:t>
      </w:r>
      <w:hyperlink w:anchor="_heading=h.2q0kturtzxsn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articulação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tabs>
          <w:tab w:val="right" w:leader="none" w:pos="12000"/>
        </w:tabs>
        <w:rPr/>
      </w:pPr>
      <w:bookmarkStart w:colFirst="0" w:colLast="0" w:name="_heading=h.dggpe2kpwz1h" w:id="3"/>
      <w:bookmarkEnd w:id="3"/>
      <w:r w:rsidDel="00000000" w:rsidR="00000000" w:rsidRPr="00000000">
        <w:rPr>
          <w:rtl w:val="0"/>
        </w:rPr>
        <w:t xml:space="preserve">Gerente de Conteúdo</w:t>
      </w:r>
    </w:p>
    <w:p w:rsidR="00000000" w:rsidDel="00000000" w:rsidP="00000000" w:rsidRDefault="00000000" w:rsidRPr="00000000" w14:paraId="00000024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, dentro da equipe de comunicação. Insere conteúdo do Blog, Observatório e outras informações institucionais nos sistemas: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sz w:val="24"/>
          <w:szCs w:val="24"/>
        </w:rPr>
      </w:pPr>
      <w:hyperlink w:anchor="_heading=h.d4jqhzf9o74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Observatório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sz w:val="24"/>
          <w:szCs w:val="24"/>
        </w:rPr>
      </w:pPr>
      <w:hyperlink w:anchor="_heading=h.6c2fwvzg4sm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sz w:val="24"/>
          <w:szCs w:val="24"/>
        </w:rPr>
      </w:pPr>
      <w:hyperlink w:anchor="_heading=h.cqmuha97c3o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Site Institucional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tabs>
          <w:tab w:val="right" w:leader="none" w:pos="12000"/>
        </w:tabs>
        <w:rPr/>
      </w:pPr>
      <w:bookmarkStart w:colFirst="0" w:colLast="0" w:name="_heading=h.if7nox3igu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right" w:leader="none" w:pos="12000"/>
        </w:tabs>
        <w:rPr/>
      </w:pPr>
      <w:bookmarkStart w:colFirst="0" w:colLast="0" w:name="_heading=h.7nmopktg6n9j" w:id="5"/>
      <w:bookmarkEnd w:id="5"/>
      <w:r w:rsidDel="00000000" w:rsidR="00000000" w:rsidRPr="00000000">
        <w:rPr>
          <w:rtl w:val="0"/>
        </w:rPr>
        <w:t xml:space="preserve">Cientista de Dados</w:t>
      </w:r>
    </w:p>
    <w:p w:rsidR="00000000" w:rsidDel="00000000" w:rsidP="00000000" w:rsidRDefault="00000000" w:rsidRPr="00000000" w14:paraId="0000002A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 Digital. Responsável por buscar no banco de dados dados relevantes sobre a demanda entregue pelo </w:t>
      </w:r>
      <w:hyperlink w:anchor="_heading=h.1m5jmp69xddq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articulador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despersonalizá</w:t>
      </w:r>
      <w:r w:rsidDel="00000000" w:rsidR="00000000" w:rsidRPr="00000000">
        <w:rPr>
          <w:sz w:val="24"/>
          <w:szCs w:val="24"/>
          <w:rtl w:val="0"/>
        </w:rPr>
        <w:t xml:space="preserve">-los,  processá-los para chegar nos dados relevantes sobre a classe (ex: distribuição de gênero, porcentagem que trabalha na informalidade, porcentagem que tem alguma deficiência) e entregá-los para o </w:t>
      </w:r>
      <w:hyperlink w:anchor="_heading=h.7fxmmttpdrrf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Designer Visual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right" w:leader="none" w:pos="12000"/>
        </w:tabs>
        <w:rPr/>
      </w:pPr>
      <w:bookmarkStart w:colFirst="0" w:colLast="0" w:name="_heading=h.1m5jmp69xddq" w:id="6"/>
      <w:bookmarkEnd w:id="6"/>
      <w:r w:rsidDel="00000000" w:rsidR="00000000" w:rsidRPr="00000000">
        <w:rPr>
          <w:rtl w:val="0"/>
        </w:rPr>
        <w:t xml:space="preserve">Articulador</w:t>
      </w:r>
    </w:p>
    <w:p w:rsidR="00000000" w:rsidDel="00000000" w:rsidP="00000000" w:rsidRDefault="00000000" w:rsidRPr="00000000" w14:paraId="0000002D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 Comunicador principal que articula com </w:t>
      </w:r>
      <w:hyperlink w:anchor="_heading=h.cv8fhfwekz9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parceiros políticos</w:t>
        </w:r>
      </w:hyperlink>
      <w:r w:rsidDel="00000000" w:rsidR="00000000" w:rsidRPr="00000000">
        <w:rPr>
          <w:sz w:val="24"/>
          <w:szCs w:val="24"/>
          <w:rtl w:val="0"/>
        </w:rPr>
        <w:t xml:space="preserve"> na luta por regulamentação e legislação em defesa da classe de trabalhadores </w:t>
      </w:r>
      <w:r w:rsidDel="00000000" w:rsidR="00000000" w:rsidRPr="00000000">
        <w:rPr>
          <w:sz w:val="24"/>
          <w:szCs w:val="24"/>
          <w:rtl w:val="0"/>
        </w:rPr>
        <w:t xml:space="preserve">da técnica</w:t>
      </w:r>
      <w:r w:rsidDel="00000000" w:rsidR="00000000" w:rsidRPr="00000000">
        <w:rPr>
          <w:sz w:val="24"/>
          <w:szCs w:val="24"/>
          <w:rtl w:val="0"/>
        </w:rPr>
        <w:t xml:space="preserve">. Exemplo: Na fase 4, a Alê Capone entra nessa categoria.</w:t>
      </w:r>
    </w:p>
    <w:p w:rsidR="00000000" w:rsidDel="00000000" w:rsidP="00000000" w:rsidRDefault="00000000" w:rsidRPr="00000000" w14:paraId="0000002E">
      <w:pPr>
        <w:tabs>
          <w:tab w:val="right" w:leader="none" w:pos="120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right" w:leader="none" w:pos="12000"/>
        </w:tabs>
        <w:rPr/>
      </w:pPr>
      <w:bookmarkStart w:colFirst="0" w:colLast="0" w:name="_heading=h.7sfbmzln92zc" w:id="7"/>
      <w:bookmarkEnd w:id="7"/>
      <w:r w:rsidDel="00000000" w:rsidR="00000000" w:rsidRPr="00000000">
        <w:rPr>
          <w:rtl w:val="0"/>
        </w:rPr>
        <w:t xml:space="preserve">Contratante</w:t>
      </w:r>
      <w:sdt>
        <w:sdtPr>
          <w:tag w:val="goog_rdk_0"/>
        </w:sdtPr>
        <w:sdtContent>
          <w:ins w:author="Alexandra Capone" w:id="0" w:date="2024-04-30T13:22:33Z">
            <w:r w:rsidDel="00000000" w:rsidR="00000000" w:rsidRPr="00000000">
              <w:rPr>
                <w:rtl w:val="0"/>
              </w:rPr>
              <w:t xml:space="preserve"> persona (1 ou 2 personas)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2000"/>
        </w:tabs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Stakeholder (pessoa de interesse) externo à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 Pessoa que procura contratar </w:t>
      </w:r>
      <w:hyperlink w:anchor="_heading=h.1z8hfnhnsvjx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right" w:leader="none" w:pos="12000"/>
        </w:tabs>
        <w:rPr/>
      </w:pPr>
      <w:bookmarkStart w:colFirst="0" w:colLast="0" w:name="_heading=h.1z8hfnhnsvjx" w:id="8"/>
      <w:bookmarkEnd w:id="8"/>
      <w:r w:rsidDel="00000000" w:rsidR="00000000" w:rsidRPr="00000000">
        <w:rPr>
          <w:rtl w:val="0"/>
        </w:rPr>
        <w:t xml:space="preserve">Profissional Técnico</w:t>
      </w:r>
      <w:sdt>
        <w:sdtPr>
          <w:tag w:val="goog_rdk_1"/>
        </w:sdtPr>
        <w:sdtContent>
          <w:ins w:author="Alexandra Capone" w:id="1" w:date="2024-04-30T13:22:40Z">
            <w:r w:rsidDel="00000000" w:rsidR="00000000" w:rsidRPr="00000000">
              <w:rPr>
                <w:rtl w:val="0"/>
              </w:rPr>
              <w:t xml:space="preserve"> persona (3 a 5 personas)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(pessoa de interesse) externo à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 Pessoa que trabalha na indústria cultural como profissional técnico. Exemplo: Montador, Engenheiro de Luz, Engenheiro de Som.</w:t>
      </w:r>
    </w:p>
    <w:p w:rsidR="00000000" w:rsidDel="00000000" w:rsidP="00000000" w:rsidRDefault="00000000" w:rsidRPr="00000000" w14:paraId="00000034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35">
          <w:pPr>
            <w:pStyle w:val="Heading2"/>
            <w:tabs>
              <w:tab w:val="right" w:leader="none" w:pos="12000"/>
            </w:tabs>
            <w:rPr>
              <w:b w:val="0"/>
              <w:rPrChange w:author="Alexandra Capone" w:id="3" w:date="2024-04-30T13:22:46Z">
                <w:rPr/>
              </w:rPrChange>
            </w:rPr>
          </w:pPr>
          <w:bookmarkStart w:colFirst="0" w:colLast="0" w:name="_heading=h.cv8fhfwekz91" w:id="9"/>
          <w:bookmarkEnd w:id="9"/>
          <w:r w:rsidDel="00000000" w:rsidR="00000000" w:rsidRPr="00000000">
            <w:rPr>
              <w:rtl w:val="0"/>
            </w:rPr>
            <w:t xml:space="preserve">Político</w:t>
          </w:r>
          <w:sdt>
            <w:sdtPr>
              <w:tag w:val="goog_rdk_2"/>
            </w:sdtPr>
            <w:sdtContent>
              <w:ins w:author="Alexandra Capone" w:id="2" w:date="2024-04-30T13:22:46Z">
                <w:r w:rsidDel="00000000" w:rsidR="00000000" w:rsidRPr="00000000">
                  <w:rPr>
                    <w:rtl w:val="0"/>
                  </w:rPr>
                  <w:t xml:space="preserve"> persona (</w:t>
                </w:r>
                <w:r w:rsidDel="00000000" w:rsidR="00000000" w:rsidRPr="00000000">
                  <w:rPr>
                    <w:rtl w:val="0"/>
                  </w:rPr>
                  <w:t xml:space="preserve">2 personas 1 secec, 1 deputado distrital)</w:t>
                </w:r>
              </w:ins>
            </w:sdtContent>
          </w:sdt>
          <w:sdt>
            <w:sdtPr>
              <w:tag w:val="goog_rdk_3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36">
      <w:pPr>
        <w:tabs>
          <w:tab w:val="right" w:leader="none" w:pos="12000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externo à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 Essa pessoa procura entender a classe de </w:t>
      </w:r>
      <w:hyperlink w:anchor="_heading=h.1z8hfnhnsvjx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sz w:val="24"/>
          <w:szCs w:val="24"/>
          <w:rtl w:val="0"/>
        </w:rPr>
        <w:t xml:space="preserve"> para se engajar com essa classe politicamente. Uma vez engajada no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, procura saber quem somos, o que fazemos, quantas pessoas atendemos e demais dados sobre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Pessoa Facilitadora</w:t>
      </w:r>
      <w:sdt>
        <w:sdtPr>
          <w:tag w:val="goog_rdk_5"/>
        </w:sdtPr>
        <w:sdtContent>
          <w:ins w:author="Alexandra Capone" w:id="4" w:date="2024-04-30T13:22:53Z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externo à equipe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 Essa pessoa preside as atividades formativas do </w:t>
      </w:r>
      <w:r w:rsidDel="00000000" w:rsidR="00000000" w:rsidRPr="00000000">
        <w:rPr>
          <w:sz w:val="24"/>
          <w:szCs w:val="24"/>
          <w:rtl w:val="0"/>
        </w:rPr>
        <w:t xml:space="preserve">LabFaz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right" w:leader="none" w:pos="12000"/>
        </w:tabs>
        <w:rPr>
          <w:color w:val="87d65b"/>
          <w:sz w:val="32"/>
          <w:szCs w:val="32"/>
        </w:rPr>
      </w:pPr>
      <w:bookmarkStart w:colFirst="0" w:colLast="0" w:name="_heading=h.i9ry1baigiw6" w:id="10"/>
      <w:bookmarkEnd w:id="10"/>
      <w:r w:rsidDel="00000000" w:rsidR="00000000" w:rsidRPr="00000000">
        <w:rPr>
          <w:rtl w:val="0"/>
        </w:rPr>
        <w:t xml:space="preserve">Contextos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planejamento da arquitetura dos produtos de software a serem desenvolvidos pelo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Digital, estamos usando 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modelo C4</w:t>
        </w:r>
      </w:hyperlink>
      <w:r w:rsidDel="00000000" w:rsidR="00000000" w:rsidRPr="00000000">
        <w:rPr>
          <w:rtl w:val="0"/>
        </w:rPr>
        <w:t xml:space="preserve">. No modelo C4 definimos, em vários Contextos, Pessoas de Interesse, Sistemas de Software Internos (do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, que a gente constroi), Sistemas de Software Externos e como os itens individuais dessas 3 categorias interagem para realizar o efeito que queremos no mundo.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Usamos essa modelação de Contextos para orientar o planejamento arquitetural, estratégico e de design das camadas inferiores. Foi feita uma definição inicial para ter um direcionamento inicial das camadas de Contexto escolhidas. É necessário, agora, fazer uma validação e refinamento dessas camadas com o resto da equipe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r9jv6oefu9n6" w:id="11"/>
      <w:bookmarkEnd w:id="11"/>
      <w:r w:rsidDel="00000000" w:rsidR="00000000" w:rsidRPr="00000000">
        <w:rPr>
          <w:rtl w:val="0"/>
        </w:rPr>
        <w:t xml:space="preserve">Capacitação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Facilitar e prover capacitação para </w:t>
      </w:r>
      <w:hyperlink w:anchor="_heading=h.1z8hfnhnsvjx">
        <w:r w:rsidDel="00000000" w:rsidR="00000000" w:rsidRPr="00000000">
          <w:rPr>
            <w:color w:val="1155cc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rtl w:val="0"/>
        </w:rPr>
        <w:t xml:space="preserve"> se elevarem no mercado e conquistarem mais independência e habilidade técnica.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Não vamos atacar esse contexto no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 por enquanto, então apesar de ser definido de forma geral aqui não vamos construir os sistemas exclusivos desse contexto a curto prazo.</w:t>
      </w:r>
    </w:p>
    <w:p w:rsidR="00000000" w:rsidDel="00000000" w:rsidP="00000000" w:rsidRDefault="00000000" w:rsidRPr="00000000" w14:paraId="0000004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4r1fynaeyf4" w:id="12"/>
      <w:bookmarkEnd w:id="12"/>
      <w:r w:rsidDel="00000000" w:rsidR="00000000" w:rsidRPr="00000000">
        <w:rPr>
          <w:rtl w:val="0"/>
        </w:rPr>
        <w:t xml:space="preserve">Conexão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Construir e reforçar relações e contato entre os </w:t>
      </w:r>
      <w:hyperlink w:anchor="_heading=h.1z8hfnhnsvjx">
        <w:r w:rsidDel="00000000" w:rsidR="00000000" w:rsidRPr="00000000">
          <w:rPr>
            <w:color w:val="1155cc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rtl w:val="0"/>
        </w:rPr>
        <w:t xml:space="preserve">, auxiliando o crescimento da comunidade, possibilidades de colaboração e troca de conhecimento e expertise.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Ajudar a conexão entre </w:t>
      </w:r>
      <w:hyperlink w:anchor="_heading=h.7sfbmzln92zc">
        <w:r w:rsidDel="00000000" w:rsidR="00000000" w:rsidRPr="00000000">
          <w:rPr>
            <w:color w:val="1155cc"/>
            <w:u w:val="single"/>
            <w:rtl w:val="0"/>
          </w:rPr>
          <w:t xml:space="preserve">contratantes</w:t>
        </w:r>
      </w:hyperlink>
      <w:r w:rsidDel="00000000" w:rsidR="00000000" w:rsidRPr="00000000">
        <w:rPr>
          <w:rtl w:val="0"/>
        </w:rPr>
        <w:t xml:space="preserve"> e </w:t>
      </w:r>
      <w:hyperlink w:anchor="_heading=h.1z8hfnhnsvjx">
        <w:r w:rsidDel="00000000" w:rsidR="00000000" w:rsidRPr="00000000">
          <w:rPr>
            <w:color w:val="1155cc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rtl w:val="0"/>
        </w:rPr>
        <w:t xml:space="preserve">, em um contexto de trabalho. Isso se dá com um foco </w:t>
      </w:r>
      <w:r w:rsidDel="00000000" w:rsidR="00000000" w:rsidRPr="00000000">
        <w:rPr>
          <w:rtl w:val="0"/>
        </w:rPr>
        <w:t xml:space="preserve">em inclusão</w:t>
      </w:r>
      <w:r w:rsidDel="00000000" w:rsidR="00000000" w:rsidRPr="00000000">
        <w:rPr>
          <w:rtl w:val="0"/>
        </w:rPr>
        <w:t xml:space="preserve"> e diversidade.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2q0kturtzxsn" w:id="13"/>
      <w:bookmarkEnd w:id="13"/>
      <w:r w:rsidDel="00000000" w:rsidR="00000000" w:rsidRPr="00000000">
        <w:rPr>
          <w:rtl w:val="0"/>
        </w:rPr>
        <w:t xml:space="preserve">Articulação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Auxiliar </w:t>
      </w:r>
      <w:hyperlink w:anchor="_heading=h.1m5jmp69xddq">
        <w:r w:rsidDel="00000000" w:rsidR="00000000" w:rsidRPr="00000000">
          <w:rPr>
            <w:color w:val="1155cc"/>
            <w:u w:val="single"/>
            <w:rtl w:val="0"/>
          </w:rPr>
          <w:t xml:space="preserve">articuladores</w:t>
        </w:r>
      </w:hyperlink>
      <w:r w:rsidDel="00000000" w:rsidR="00000000" w:rsidRPr="00000000">
        <w:rPr>
          <w:rtl w:val="0"/>
        </w:rPr>
        <w:t xml:space="preserve"> a luta política pelos direitos e necessidades da classe, provendo uma transparente e inteligente visualização e análise de dados relevantes da classe para embasar argumentos para legislação e regulamentação.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Garantir que </w:t>
      </w:r>
      <w:hyperlink w:anchor="_heading=h.cv8fhfwekz91">
        <w:r w:rsidDel="00000000" w:rsidR="00000000" w:rsidRPr="00000000">
          <w:rPr>
            <w:color w:val="1155cc"/>
            <w:u w:val="single"/>
            <w:rtl w:val="0"/>
          </w:rPr>
          <w:t xml:space="preserve">políticos</w:t>
        </w:r>
      </w:hyperlink>
      <w:r w:rsidDel="00000000" w:rsidR="00000000" w:rsidRPr="00000000">
        <w:rPr>
          <w:rtl w:val="0"/>
        </w:rPr>
        <w:t xml:space="preserve"> compreendam as características, circunstâncias específicas e necessidades da classe de </w:t>
      </w:r>
      <w:hyperlink w:anchor="_heading=h.1z8hfnhnsvjx">
        <w:r w:rsidDel="00000000" w:rsidR="00000000" w:rsidRPr="00000000">
          <w:rPr>
            <w:color w:val="1155cc"/>
            <w:u w:val="single"/>
            <w:rtl w:val="0"/>
          </w:rPr>
          <w:t xml:space="preserve">trabalhadores da técnica</w:t>
        </w:r>
      </w:hyperlink>
      <w:r w:rsidDel="00000000" w:rsidR="00000000" w:rsidRPr="00000000">
        <w:rPr>
          <w:rtl w:val="0"/>
        </w:rPr>
        <w:t xml:space="preserve">, procurando orientar regulamentação e legislação sobre ela. Isso se dá, por exemplo, divulgando pesquisas realizadas pela ANTT e terceiros, assim como textos de especialistas e pesquisadores sobre temas de relevância para o setor.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Difundir pela comunidade maior da indústria de eventos sobre as necessidades, características e direcionamento geral da classe.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eading=h.dxqt9qhvr0nn" w:id="14"/>
      <w:bookmarkEnd w:id="14"/>
      <w:r w:rsidDel="00000000" w:rsidR="00000000" w:rsidRPr="00000000">
        <w:rPr>
          <w:rtl w:val="0"/>
        </w:rPr>
        <w:t xml:space="preserve">Captação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Captar recursos e forjar/fortalecer parcerias para permitir a continuidade do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nas suas atividades nos outros contextos.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right" w:leader="none" w:pos="12000"/>
        </w:tabs>
        <w:rPr/>
      </w:pPr>
      <w:bookmarkStart w:colFirst="0" w:colLast="0" w:name="_heading=h.xqvpc0vix4ir" w:id="15"/>
      <w:bookmarkEnd w:id="15"/>
      <w:r w:rsidDel="00000000" w:rsidR="00000000" w:rsidRPr="00000000">
        <w:rPr>
          <w:rtl w:val="0"/>
        </w:rPr>
        <w:t xml:space="preserve">Sistemas Internos</w:t>
      </w:r>
    </w:p>
    <w:p w:rsidR="00000000" w:rsidDel="00000000" w:rsidP="00000000" w:rsidRDefault="00000000" w:rsidRPr="00000000" w14:paraId="0000005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O conjunto de sistemas de software construídos e geridos pelo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Digital.</w:t>
      </w:r>
    </w:p>
    <w:p w:rsidR="00000000" w:rsidDel="00000000" w:rsidP="00000000" w:rsidRDefault="00000000" w:rsidRPr="00000000" w14:paraId="00000056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tabs>
          <w:tab w:val="right" w:leader="none" w:pos="12000"/>
        </w:tabs>
        <w:rPr/>
      </w:pPr>
      <w:bookmarkStart w:colFirst="0" w:colLast="0" w:name="_heading=h.n3j45g6ij8j" w:id="16"/>
      <w:bookmarkEnd w:id="16"/>
      <w:r w:rsidDel="00000000" w:rsidR="00000000" w:rsidRPr="00000000">
        <w:rPr>
          <w:rtl w:val="0"/>
        </w:rPr>
        <w:t xml:space="preserve">Sistema de Cadastro</w:t>
      </w:r>
    </w:p>
    <w:p w:rsidR="00000000" w:rsidDel="00000000" w:rsidP="00000000" w:rsidRDefault="00000000" w:rsidRPr="00000000" w14:paraId="00000058">
      <w:pPr>
        <w:pStyle w:val="Heading2"/>
        <w:tabs>
          <w:tab w:val="right" w:leader="none" w:pos="12000"/>
        </w:tabs>
        <w:rPr/>
      </w:pPr>
      <w:bookmarkStart w:colFirst="0" w:colLast="0" w:name="_heading=h.h92ovcksarvw" w:id="17"/>
      <w:bookmarkEnd w:id="17"/>
      <w:r w:rsidDel="00000000" w:rsidR="00000000" w:rsidRPr="00000000">
        <w:rPr>
          <w:rtl w:val="0"/>
        </w:rPr>
        <w:t xml:space="preserve">Sistema de Busca</w:t>
      </w:r>
    </w:p>
    <w:p w:rsidR="00000000" w:rsidDel="00000000" w:rsidP="00000000" w:rsidRDefault="00000000" w:rsidRPr="00000000" w14:paraId="00000059">
      <w:pPr>
        <w:pStyle w:val="Heading2"/>
        <w:tabs>
          <w:tab w:val="right" w:leader="none" w:pos="12000"/>
        </w:tabs>
        <w:rPr/>
      </w:pPr>
      <w:bookmarkStart w:colFirst="0" w:colLast="0" w:name="_heading=h.d4jqhzf9o74r" w:id="18"/>
      <w:bookmarkEnd w:id="18"/>
      <w:r w:rsidDel="00000000" w:rsidR="00000000" w:rsidRPr="00000000">
        <w:rPr>
          <w:rtl w:val="0"/>
        </w:rPr>
        <w:t xml:space="preserve">Observatório</w:t>
      </w:r>
    </w:p>
    <w:p w:rsidR="00000000" w:rsidDel="00000000" w:rsidP="00000000" w:rsidRDefault="00000000" w:rsidRPr="00000000" w14:paraId="0000005A">
      <w:pPr>
        <w:pStyle w:val="Heading2"/>
        <w:tabs>
          <w:tab w:val="right" w:leader="none" w:pos="12000"/>
        </w:tabs>
        <w:rPr/>
      </w:pPr>
      <w:bookmarkStart w:colFirst="0" w:colLast="0" w:name="_heading=h.6c2fwvzg4smb" w:id="19"/>
      <w:bookmarkEnd w:id="19"/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5B">
      <w:pPr>
        <w:pStyle w:val="Heading2"/>
        <w:tabs>
          <w:tab w:val="right" w:leader="none" w:pos="12000"/>
        </w:tabs>
        <w:rPr/>
      </w:pPr>
      <w:bookmarkStart w:colFirst="0" w:colLast="0" w:name="_heading=h.cqmuha97c3oo" w:id="20"/>
      <w:bookmarkEnd w:id="20"/>
      <w:r w:rsidDel="00000000" w:rsidR="00000000" w:rsidRPr="00000000">
        <w:rPr>
          <w:rtl w:val="0"/>
        </w:rPr>
        <w:t xml:space="preserve">Site institucional</w:t>
      </w:r>
    </w:p>
    <w:p w:rsidR="00000000" w:rsidDel="00000000" w:rsidP="00000000" w:rsidRDefault="00000000" w:rsidRPr="00000000" w14:paraId="0000005C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right" w:leader="none" w:pos="12000"/>
        </w:tabs>
        <w:rPr/>
      </w:pPr>
      <w:bookmarkStart w:colFirst="0" w:colLast="0" w:name="_heading=h.ilnqi275k4w3" w:id="21"/>
      <w:bookmarkEnd w:id="21"/>
      <w:r w:rsidDel="00000000" w:rsidR="00000000" w:rsidRPr="00000000">
        <w:rPr>
          <w:rtl w:val="0"/>
        </w:rPr>
        <w:t xml:space="preserve">Terminologia de UX</w:t>
      </w:r>
    </w:p>
    <w:p w:rsidR="00000000" w:rsidDel="00000000" w:rsidP="00000000" w:rsidRDefault="00000000" w:rsidRPr="00000000" w14:paraId="0000005E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Termos e expressões importantes para a nossa linguagem de design de experiência de usuário</w:t>
      </w:r>
    </w:p>
    <w:p w:rsidR="00000000" w:rsidDel="00000000" w:rsidP="00000000" w:rsidRDefault="00000000" w:rsidRPr="00000000" w14:paraId="0000005F">
      <w:pPr>
        <w:pStyle w:val="Heading2"/>
        <w:tabs>
          <w:tab w:val="right" w:leader="none" w:pos="12000"/>
        </w:tabs>
        <w:rPr/>
      </w:pPr>
      <w:bookmarkStart w:colFirst="0" w:colLast="0" w:name="_heading=h.lk8lgufnflx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tabs>
          <w:tab w:val="right" w:leader="none" w:pos="12000"/>
        </w:tabs>
        <w:rPr/>
      </w:pPr>
      <w:bookmarkStart w:colFirst="0" w:colLast="0" w:name="_heading=h.32vuo9g5n4t1" w:id="23"/>
      <w:bookmarkEnd w:id="23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6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Literacia aqui significando “conhecimento” ou “experiência”, esse termo significa o nível de familiaridade do usuário com tecnologia digital (celular, computador, sites, aplicativos, etc.). Uma pessoa idosa que não possui celular ou que só usa pra usar o whatsapp, por exemplo, possui um nível baixo de literacia tecnológica. Para contemplarmos as necessidades dessa pessoa, o design dos nossos produtos digitais deve ser auto-explicativo e não depender de familiaridade com produtos ou tecnologias similares.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-561974</wp:posOffset>
          </wp:positionH>
          <wp:positionV relativeFrom="paragraph">
            <wp:posOffset>-457199</wp:posOffset>
          </wp:positionV>
          <wp:extent cx="7627688" cy="1581623"/>
          <wp:effectExtent b="0" l="0" r="0" t="0"/>
          <wp:wrapTopAndBottom distB="0" dist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7688" cy="158162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</w:pPr>
    <w:rPr>
      <w:b w:val="1"/>
      <w:color w:val="1d580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4model.com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mQViHCYvWE4xKsYX7Jda3CstQ==">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